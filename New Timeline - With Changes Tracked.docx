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5B7CD" w14:textId="77777777" w:rsidR="000075A9" w:rsidRPr="000075A9" w:rsidDel="003A1671" w:rsidRDefault="000075A9" w:rsidP="000075A9">
      <w:pPr>
        <w:autoSpaceDE w:val="0"/>
        <w:autoSpaceDN w:val="0"/>
        <w:adjustRightInd w:val="0"/>
        <w:spacing w:after="0" w:line="240" w:lineRule="auto"/>
        <w:rPr>
          <w:del w:id="0" w:author="llinfeng li" w:date="2015-10-29T22:09:00Z"/>
          <w:rFonts w:ascii="CMBX12" w:hAnsi="CMBX12" w:cs="CMBX12"/>
          <w:sz w:val="50"/>
          <w:szCs w:val="50"/>
        </w:rPr>
      </w:pPr>
      <w:del w:id="1" w:author="llinfeng li" w:date="2015-10-29T22:09:00Z">
        <w:r w:rsidDel="003A1671">
          <w:rPr>
            <w:rFonts w:ascii="CMBX12" w:hAnsi="CMBX12" w:cs="CMBX12"/>
            <w:sz w:val="50"/>
            <w:szCs w:val="50"/>
          </w:rPr>
          <w:delText>SI701: SI Doctoral Foundations Seminar</w:delText>
        </w:r>
      </w:del>
    </w:p>
    <w:p w14:paraId="6729085D" w14:textId="77777777" w:rsidR="000075A9" w:rsidRPr="000075A9" w:rsidDel="003A1671" w:rsidRDefault="000075A9" w:rsidP="000075A9">
      <w:pPr>
        <w:jc w:val="center"/>
        <w:rPr>
          <w:del w:id="2" w:author="llinfeng li" w:date="2015-10-29T22:09:00Z"/>
          <w:rFonts w:ascii="CMBX12" w:hAnsi="CMBX12" w:cs="CMBX12"/>
          <w:sz w:val="50"/>
          <w:szCs w:val="50"/>
        </w:rPr>
      </w:pPr>
      <w:del w:id="3" w:author="llinfeng li" w:date="2015-10-29T22:09:00Z">
        <w:r w:rsidRPr="000075A9" w:rsidDel="003A1671">
          <w:rPr>
            <w:rFonts w:ascii="CMBX12" w:hAnsi="CMBX12" w:cs="CMBX12"/>
            <w:sz w:val="50"/>
            <w:szCs w:val="50"/>
          </w:rPr>
          <w:delText>Lecture 9</w:delText>
        </w:r>
      </w:del>
    </w:p>
    <w:p w14:paraId="2C32D045" w14:textId="77777777" w:rsidR="000075A9" w:rsidDel="003A1671" w:rsidRDefault="000075A9" w:rsidP="004E5462">
      <w:pPr>
        <w:pStyle w:val="Heading1"/>
        <w:rPr>
          <w:del w:id="4" w:author="llinfeng li" w:date="2015-10-29T22:09:00Z"/>
        </w:rPr>
      </w:pPr>
    </w:p>
    <w:p w14:paraId="346CC3E7" w14:textId="77777777" w:rsidR="00E0169B" w:rsidRDefault="004E5462" w:rsidP="004E5462">
      <w:pPr>
        <w:pStyle w:val="Heading1"/>
      </w:pPr>
      <w:r>
        <w:t>Timeline</w:t>
      </w:r>
    </w:p>
    <w:p w14:paraId="4BA450C8" w14:textId="77777777" w:rsidR="004E5462" w:rsidRDefault="004E5462" w:rsidP="00F0568E">
      <w:pPr>
        <w:pStyle w:val="Heading3"/>
      </w:pPr>
      <w:r>
        <w:t xml:space="preserve">1:10-1:20 (10 minutes)                                                                              </w:t>
      </w:r>
      <w:del w:id="5" w:author="llinfeng li" w:date="2015-10-29T22:13:00Z">
        <w:r w:rsidDel="006A439C">
          <w:delText xml:space="preserve">  </w:delText>
        </w:r>
      </w:del>
      <w:r>
        <w:t xml:space="preserve">        lead by Li</w:t>
      </w:r>
      <w:ins w:id="6" w:author="llinfeng li" w:date="2015-10-29T22:10:00Z">
        <w:r w:rsidR="003A1671">
          <w:t>n</w:t>
        </w:r>
      </w:ins>
      <w:r>
        <w:t>feng and Chen</w:t>
      </w:r>
    </w:p>
    <w:p w14:paraId="79BBD6A7" w14:textId="77777777" w:rsidR="004E5462" w:rsidRDefault="004E5462" w:rsidP="004E5462">
      <w:pPr>
        <w:pStyle w:val="ListParagraph"/>
        <w:numPr>
          <w:ilvl w:val="0"/>
          <w:numId w:val="1"/>
        </w:numPr>
      </w:pPr>
      <w:r>
        <w:t>Introduction and Author Overview</w:t>
      </w:r>
    </w:p>
    <w:p w14:paraId="3626C83E" w14:textId="77777777" w:rsidR="00D93A89" w:rsidRDefault="00D93A89" w:rsidP="004E5462">
      <w:pPr>
        <w:pStyle w:val="ListParagraph"/>
        <w:numPr>
          <w:ilvl w:val="1"/>
          <w:numId w:val="1"/>
        </w:numPr>
        <w:rPr>
          <w:ins w:id="7" w:author="llinfeng li" w:date="2015-10-29T22:12:00Z"/>
        </w:rPr>
      </w:pPr>
      <w:ins w:id="8" w:author="llinfeng li" w:date="2015-10-29T22:12:00Z">
        <w:r w:rsidRPr="003B4C59">
          <w:t>Schelling</w:t>
        </w:r>
      </w:ins>
    </w:p>
    <w:p w14:paraId="08DCCADE" w14:textId="77777777" w:rsidR="00D93A89" w:rsidRDefault="00D93A89" w:rsidP="004E5462">
      <w:pPr>
        <w:pStyle w:val="ListParagraph"/>
        <w:numPr>
          <w:ilvl w:val="1"/>
          <w:numId w:val="1"/>
        </w:numPr>
        <w:rPr>
          <w:ins w:id="9" w:author="llinfeng li" w:date="2015-10-29T22:13:00Z"/>
        </w:rPr>
      </w:pPr>
      <w:ins w:id="10" w:author="llinfeng li" w:date="2015-10-29T22:13:00Z">
        <w:r w:rsidRPr="003B4C59">
          <w:t>Camerer</w:t>
        </w:r>
      </w:ins>
    </w:p>
    <w:p w14:paraId="195F600C" w14:textId="77777777" w:rsidR="004E5462" w:rsidRDefault="004E5462" w:rsidP="004E5462">
      <w:pPr>
        <w:pStyle w:val="ListParagraph"/>
        <w:numPr>
          <w:ilvl w:val="1"/>
          <w:numId w:val="1"/>
        </w:numPr>
      </w:pPr>
      <w:r w:rsidRPr="003B4C59">
        <w:t xml:space="preserve">Easley, D. </w:t>
      </w:r>
    </w:p>
    <w:p w14:paraId="7AF46514" w14:textId="77777777" w:rsidR="004E5462" w:rsidRDefault="004E5462" w:rsidP="004E5462">
      <w:pPr>
        <w:pStyle w:val="ListParagraph"/>
        <w:numPr>
          <w:ilvl w:val="1"/>
          <w:numId w:val="1"/>
        </w:numPr>
      </w:pPr>
      <w:r w:rsidRPr="003B4C59">
        <w:t>Kleinberg, J.</w:t>
      </w:r>
    </w:p>
    <w:p w14:paraId="0CD69D5D" w14:textId="77777777" w:rsidR="004E5462" w:rsidDel="00D93A89" w:rsidRDefault="004E5462" w:rsidP="004E5462">
      <w:pPr>
        <w:pStyle w:val="ListParagraph"/>
        <w:numPr>
          <w:ilvl w:val="1"/>
          <w:numId w:val="1"/>
        </w:numPr>
        <w:rPr>
          <w:del w:id="11" w:author="llinfeng li" w:date="2015-10-29T22:12:00Z"/>
        </w:rPr>
      </w:pPr>
      <w:del w:id="12" w:author="llinfeng li" w:date="2015-10-29T22:12:00Z">
        <w:r w:rsidRPr="003B4C59" w:rsidDel="00D93A89">
          <w:delText>Schelling</w:delText>
        </w:r>
      </w:del>
    </w:p>
    <w:p w14:paraId="205FBE3F" w14:textId="77777777" w:rsidR="004E5462" w:rsidDel="00D93A89" w:rsidRDefault="004E5462" w:rsidP="004E5462">
      <w:pPr>
        <w:pStyle w:val="ListParagraph"/>
        <w:numPr>
          <w:ilvl w:val="1"/>
          <w:numId w:val="1"/>
        </w:numPr>
        <w:rPr>
          <w:del w:id="13" w:author="llinfeng li" w:date="2015-10-29T22:13:00Z"/>
        </w:rPr>
      </w:pPr>
      <w:del w:id="14" w:author="llinfeng li" w:date="2015-10-29T22:13:00Z">
        <w:r w:rsidRPr="003B4C59" w:rsidDel="00D93A89">
          <w:delText>Camerer</w:delText>
        </w:r>
      </w:del>
    </w:p>
    <w:p w14:paraId="141238FA" w14:textId="77777777" w:rsidR="004E5462" w:rsidRDefault="0050233D" w:rsidP="004E5462">
      <w:pPr>
        <w:pStyle w:val="ListParagraph"/>
        <w:numPr>
          <w:ilvl w:val="0"/>
          <w:numId w:val="1"/>
        </w:numPr>
      </w:pPr>
      <w:ins w:id="15" w:author="llinfeng li" w:date="2015-10-29T22:12:00Z">
        <w:r>
          <w:t xml:space="preserve">Display </w:t>
        </w:r>
      </w:ins>
      <w:r w:rsidR="004E5462">
        <w:t>Learning Goals</w:t>
      </w:r>
    </w:p>
    <w:p w14:paraId="1A208A3E" w14:textId="77777777" w:rsidR="000075A9" w:rsidRDefault="000075A9" w:rsidP="00F0568E">
      <w:pPr>
        <w:pStyle w:val="Heading3"/>
      </w:pPr>
    </w:p>
    <w:p w14:paraId="6D642192" w14:textId="77777777" w:rsidR="004E5462" w:rsidRDefault="002D37D6" w:rsidP="00F0568E">
      <w:pPr>
        <w:pStyle w:val="Heading3"/>
      </w:pPr>
      <w:r>
        <w:t>1:20-1:4</w:t>
      </w:r>
      <w:r w:rsidR="004E5462">
        <w:t xml:space="preserve">0 </w:t>
      </w:r>
      <w:r w:rsidR="00072802">
        <w:t>(2</w:t>
      </w:r>
      <w:r w:rsidR="004E5462">
        <w:t>0 minutes)</w:t>
      </w:r>
      <w:r w:rsidR="00F0568E">
        <w:t xml:space="preserve">                                                                       </w:t>
      </w:r>
      <w:ins w:id="16" w:author="llinfeng li" w:date="2015-10-29T22:13:00Z">
        <w:r w:rsidR="006A439C">
          <w:t xml:space="preserve">  </w:t>
        </w:r>
      </w:ins>
      <w:del w:id="17" w:author="llinfeng li" w:date="2015-10-29T22:13:00Z">
        <w:r w:rsidR="00072802" w:rsidDel="006A439C">
          <w:delText xml:space="preserve"> </w:delText>
        </w:r>
        <w:r w:rsidR="00F0568E" w:rsidDel="006A439C">
          <w:delText xml:space="preserve">   </w:delText>
        </w:r>
      </w:del>
      <w:r w:rsidR="00F0568E">
        <w:t>lead by</w:t>
      </w:r>
      <w:r w:rsidR="00072802">
        <w:t xml:space="preserve"> </w:t>
      </w:r>
      <w:ins w:id="18" w:author="llinfeng li" w:date="2015-10-29T22:10:00Z">
        <w:r w:rsidR="003A1671">
          <w:t>Tanya</w:t>
        </w:r>
      </w:ins>
      <w:del w:id="19" w:author="llinfeng li" w:date="2015-10-29T22:10:00Z">
        <w:r w:rsidR="00072802" w:rsidDel="003A1671">
          <w:delText>Tenya</w:delText>
        </w:r>
      </w:del>
      <w:r w:rsidR="00F0568E">
        <w:t xml:space="preserve"> </w:t>
      </w:r>
      <w:r w:rsidR="00072802">
        <w:t>(</w:t>
      </w:r>
      <w:r w:rsidR="00F0568E">
        <w:t>Li</w:t>
      </w:r>
      <w:ins w:id="20" w:author="llinfeng li" w:date="2015-10-29T22:10:00Z">
        <w:r w:rsidR="003A1671">
          <w:t>n</w:t>
        </w:r>
      </w:ins>
      <w:r w:rsidR="00F0568E">
        <w:t>feng and Chen</w:t>
      </w:r>
      <w:r w:rsidR="00072802">
        <w:t>)</w:t>
      </w:r>
    </w:p>
    <w:p w14:paraId="3568CEF5" w14:textId="77777777" w:rsidR="00F0568E" w:rsidRDefault="00072802" w:rsidP="004E5462">
      <w:pPr>
        <w:pStyle w:val="ListParagraph"/>
        <w:numPr>
          <w:ilvl w:val="0"/>
          <w:numId w:val="1"/>
        </w:numPr>
      </w:pPr>
      <w:r>
        <w:t>A s</w:t>
      </w:r>
      <w:r w:rsidR="004E5462">
        <w:t>hort game about the game theory:</w:t>
      </w:r>
    </w:p>
    <w:p w14:paraId="10D85CA8" w14:textId="77777777" w:rsidR="004E5462" w:rsidRDefault="004E5462" w:rsidP="00F0568E">
      <w:pPr>
        <w:pStyle w:val="ListParagraph"/>
        <w:numPr>
          <w:ilvl w:val="1"/>
          <w:numId w:val="1"/>
        </w:numPr>
      </w:pPr>
      <w:r>
        <w:t xml:space="preserve"> ‘Guess 2/3 of the average’</w:t>
      </w:r>
    </w:p>
    <w:p w14:paraId="57674FBA" w14:textId="77777777" w:rsidR="006A439C" w:rsidRDefault="006A439C" w:rsidP="00072802">
      <w:pPr>
        <w:pStyle w:val="ListParagraph"/>
        <w:numPr>
          <w:ilvl w:val="0"/>
          <w:numId w:val="1"/>
        </w:numPr>
        <w:rPr>
          <w:ins w:id="21" w:author="llinfeng li" w:date="2015-10-29T22:14:00Z"/>
        </w:rPr>
      </w:pPr>
      <w:ins w:id="22" w:author="llinfeng li" w:date="2015-10-29T22:14:00Z">
        <w:r>
          <w:t>Formalize structure of games, and</w:t>
        </w:r>
      </w:ins>
    </w:p>
    <w:p w14:paraId="316A8357" w14:textId="77777777" w:rsidR="00072802" w:rsidRDefault="006A439C" w:rsidP="00072802">
      <w:pPr>
        <w:pStyle w:val="ListParagraph"/>
        <w:numPr>
          <w:ilvl w:val="0"/>
          <w:numId w:val="1"/>
        </w:numPr>
      </w:pPr>
      <w:ins w:id="23" w:author="llinfeng li" w:date="2015-10-29T22:14:00Z">
        <w:r>
          <w:t xml:space="preserve">Present </w:t>
        </w:r>
      </w:ins>
      <w:del w:id="24" w:author="llinfeng li" w:date="2015-10-29T22:14:00Z">
        <w:r w:rsidR="00072802" w:rsidDel="006A439C">
          <w:delText>S</w:delText>
        </w:r>
      </w:del>
      <w:ins w:id="25" w:author="llinfeng li" w:date="2015-10-29T22:14:00Z">
        <w:r>
          <w:t>s</w:t>
        </w:r>
      </w:ins>
      <w:r w:rsidR="00072802">
        <w:t>ome important Games</w:t>
      </w:r>
    </w:p>
    <w:p w14:paraId="5E3D623E" w14:textId="77777777" w:rsidR="009E5F88" w:rsidRDefault="009E5F88" w:rsidP="00072802">
      <w:pPr>
        <w:pStyle w:val="ListParagraph"/>
        <w:numPr>
          <w:ilvl w:val="1"/>
          <w:numId w:val="1"/>
        </w:numPr>
        <w:rPr>
          <w:ins w:id="26" w:author="llinfeng li" w:date="2015-10-29T22:15:00Z"/>
        </w:rPr>
      </w:pPr>
      <w:ins w:id="27" w:author="llinfeng li" w:date="2015-10-29T22:15:00Z">
        <w:r w:rsidRPr="00072802">
          <w:t>‘Prisoner’s Dilemma’</w:t>
        </w:r>
      </w:ins>
    </w:p>
    <w:p w14:paraId="73EEC2DB" w14:textId="77777777" w:rsidR="00072802" w:rsidRDefault="00072802" w:rsidP="00072802">
      <w:pPr>
        <w:pStyle w:val="ListParagraph"/>
        <w:numPr>
          <w:ilvl w:val="1"/>
          <w:numId w:val="1"/>
        </w:numPr>
      </w:pPr>
      <w:r>
        <w:t>‘</w:t>
      </w:r>
      <w:r w:rsidRPr="00072802">
        <w:t>Zero-Sum Games</w:t>
      </w:r>
      <w:r>
        <w:t>’</w:t>
      </w:r>
    </w:p>
    <w:p w14:paraId="29B63FB3" w14:textId="77777777" w:rsidR="00072802" w:rsidRPr="00072802" w:rsidRDefault="00072802" w:rsidP="00072802">
      <w:pPr>
        <w:pStyle w:val="ListParagraph"/>
        <w:numPr>
          <w:ilvl w:val="1"/>
          <w:numId w:val="1"/>
        </w:numPr>
      </w:pPr>
      <w:r>
        <w:t>‘</w:t>
      </w:r>
      <w:r w:rsidRPr="00072802">
        <w:t>Battle of the Sexes’</w:t>
      </w:r>
    </w:p>
    <w:p w14:paraId="4FB67E7B" w14:textId="77777777" w:rsidR="00072802" w:rsidRPr="00072802" w:rsidRDefault="00072802" w:rsidP="00072802">
      <w:pPr>
        <w:pStyle w:val="ListParagraph"/>
        <w:numPr>
          <w:ilvl w:val="1"/>
          <w:numId w:val="1"/>
        </w:numPr>
      </w:pPr>
      <w:r w:rsidRPr="00072802">
        <w:t>‘Chicken or Hawk versus Dove’</w:t>
      </w:r>
    </w:p>
    <w:p w14:paraId="271F2753" w14:textId="77777777" w:rsidR="00072802" w:rsidDel="009E5F88" w:rsidRDefault="00072802" w:rsidP="00072802">
      <w:pPr>
        <w:pStyle w:val="ListParagraph"/>
        <w:numPr>
          <w:ilvl w:val="1"/>
          <w:numId w:val="1"/>
        </w:numPr>
        <w:rPr>
          <w:del w:id="28" w:author="llinfeng li" w:date="2015-10-29T22:15:00Z"/>
        </w:rPr>
      </w:pPr>
      <w:del w:id="29" w:author="llinfeng li" w:date="2015-10-29T22:15:00Z">
        <w:r w:rsidRPr="00072802" w:rsidDel="009E5F88">
          <w:delText>‘Prisoner’s Dilemma’</w:delText>
        </w:r>
      </w:del>
    </w:p>
    <w:p w14:paraId="7134718B" w14:textId="77777777" w:rsidR="002D37D6" w:rsidRDefault="00235E87" w:rsidP="002D37D6">
      <w:pPr>
        <w:pStyle w:val="ListParagraph"/>
        <w:numPr>
          <w:ilvl w:val="0"/>
          <w:numId w:val="1"/>
        </w:numPr>
      </w:pPr>
      <w:ins w:id="30" w:author="llinfeng li" w:date="2015-10-29T22:12:00Z">
        <w:r>
          <w:t xml:space="preserve">Answer </w:t>
        </w:r>
      </w:ins>
      <w:del w:id="31" w:author="llinfeng li" w:date="2015-10-29T22:12:00Z">
        <w:r w:rsidR="002D37D6" w:rsidDel="00235E87">
          <w:delText>Q</w:delText>
        </w:r>
      </w:del>
      <w:ins w:id="32" w:author="llinfeng li" w:date="2015-10-29T22:12:00Z">
        <w:r>
          <w:t>q</w:t>
        </w:r>
      </w:ins>
      <w:r w:rsidR="002D37D6">
        <w:t>uestions about these Games</w:t>
      </w:r>
    </w:p>
    <w:p w14:paraId="03F4CBE6" w14:textId="77777777" w:rsidR="000075A9" w:rsidRDefault="000075A9" w:rsidP="002D37D6">
      <w:pPr>
        <w:pStyle w:val="Heading3"/>
      </w:pPr>
    </w:p>
    <w:p w14:paraId="613EE755" w14:textId="77777777" w:rsidR="00F0568E" w:rsidRDefault="002D37D6" w:rsidP="002D37D6">
      <w:pPr>
        <w:pStyle w:val="Heading3"/>
      </w:pPr>
      <w:r>
        <w:t>1:4</w:t>
      </w:r>
      <w:r w:rsidR="00072802">
        <w:t>0-</w:t>
      </w:r>
      <w:r w:rsidR="005A0744">
        <w:t>2:2</w:t>
      </w:r>
      <w:r>
        <w:t>0</w:t>
      </w:r>
      <w:r w:rsidR="00072802">
        <w:t xml:space="preserve"> (</w:t>
      </w:r>
      <w:r w:rsidR="005A0744">
        <w:t>4</w:t>
      </w:r>
      <w:r w:rsidR="00072802">
        <w:t xml:space="preserve">0 minutes)                                                               </w:t>
      </w:r>
      <w:r>
        <w:t xml:space="preserve">                                </w:t>
      </w:r>
      <w:r w:rsidR="00072802">
        <w:t xml:space="preserve">            lead by </w:t>
      </w:r>
      <w:ins w:id="33" w:author="llinfeng li" w:date="2015-10-29T22:10:00Z">
        <w:r w:rsidR="003A1671">
          <w:t>Tanya</w:t>
        </w:r>
      </w:ins>
      <w:del w:id="34" w:author="llinfeng li" w:date="2015-10-29T22:10:00Z">
        <w:r w:rsidR="00072802" w:rsidDel="003A1671">
          <w:delText>Tenya</w:delText>
        </w:r>
      </w:del>
    </w:p>
    <w:p w14:paraId="453D8B3C" w14:textId="77777777" w:rsidR="004E5462" w:rsidRDefault="002D37D6" w:rsidP="005A0744">
      <w:pPr>
        <w:pStyle w:val="ListParagraph"/>
        <w:numPr>
          <w:ilvl w:val="0"/>
          <w:numId w:val="1"/>
        </w:numPr>
      </w:pPr>
      <w:r>
        <w:t xml:space="preserve">Lecture </w:t>
      </w:r>
      <w:ins w:id="35" w:author="llinfeng li" w:date="2015-10-29T22:15:00Z">
        <w:r w:rsidR="003E16B5">
          <w:t>based on</w:t>
        </w:r>
      </w:ins>
      <w:del w:id="36" w:author="llinfeng li" w:date="2015-10-29T22:15:00Z">
        <w:r w:rsidR="00A56561" w:rsidDel="003E16B5">
          <w:delText>about</w:delText>
        </w:r>
      </w:del>
      <w:r w:rsidR="00A56561">
        <w:t xml:space="preserve"> </w:t>
      </w:r>
      <w:ins w:id="37" w:author="llinfeng li" w:date="2015-10-29T22:11:00Z">
        <w:r w:rsidR="00096759">
          <w:t>"</w:t>
        </w:r>
      </w:ins>
      <w:del w:id="38" w:author="llinfeng li" w:date="2015-10-29T22:11:00Z">
        <w:r w:rsidR="005A0744" w:rsidDel="00096759">
          <w:delText>‘</w:delText>
        </w:r>
      </w:del>
      <w:r w:rsidR="005A0744">
        <w:t>Networks, Crowds, and Markets</w:t>
      </w:r>
      <w:ins w:id="39" w:author="llinfeng li" w:date="2015-10-29T22:11:00Z">
        <w:r w:rsidR="00096759">
          <w:t>"</w:t>
        </w:r>
      </w:ins>
      <w:del w:id="40" w:author="llinfeng li" w:date="2015-10-29T22:11:00Z">
        <w:r w:rsidR="005A0744" w:rsidDel="00096759">
          <w:delText>’</w:delText>
        </w:r>
      </w:del>
    </w:p>
    <w:p w14:paraId="65135117" w14:textId="77777777" w:rsidR="005A0744" w:rsidRDefault="00235E87" w:rsidP="005A0744">
      <w:pPr>
        <w:pStyle w:val="ListParagraph"/>
        <w:numPr>
          <w:ilvl w:val="1"/>
          <w:numId w:val="1"/>
        </w:numPr>
      </w:pPr>
      <w:ins w:id="41" w:author="llinfeng li" w:date="2015-10-29T22:12:00Z">
        <w:r>
          <w:t xml:space="preserve">Solution concept: </w:t>
        </w:r>
      </w:ins>
      <w:r w:rsidR="005A0744">
        <w:t>Iterated Deletion</w:t>
      </w:r>
    </w:p>
    <w:p w14:paraId="311AC675" w14:textId="77777777" w:rsidR="005A0744" w:rsidRDefault="00A56561" w:rsidP="005A0744">
      <w:pPr>
        <w:pStyle w:val="ListParagraph"/>
        <w:numPr>
          <w:ilvl w:val="0"/>
          <w:numId w:val="1"/>
        </w:numPr>
      </w:pPr>
      <w:r>
        <w:t>Questions</w:t>
      </w:r>
      <w:ins w:id="42" w:author="llinfeng li" w:date="2015-10-29T22:16:00Z">
        <w:r w:rsidR="0021785B">
          <w:t>? If no question, let's do an activity (quiz)</w:t>
        </w:r>
      </w:ins>
    </w:p>
    <w:p w14:paraId="6B3C4DF1" w14:textId="77777777" w:rsidR="000075A9" w:rsidRDefault="000075A9" w:rsidP="005A0744">
      <w:pPr>
        <w:pStyle w:val="Heading3"/>
      </w:pPr>
    </w:p>
    <w:p w14:paraId="038715C8" w14:textId="77777777" w:rsidR="005A0744" w:rsidRDefault="005A0744" w:rsidP="005A0744">
      <w:pPr>
        <w:pStyle w:val="Heading3"/>
      </w:pPr>
      <w:r>
        <w:t>2:20-2:30 (10 minutes)</w:t>
      </w:r>
    </w:p>
    <w:p w14:paraId="705B5D9D" w14:textId="77777777" w:rsidR="00A56561" w:rsidRDefault="005A0744" w:rsidP="00A56561">
      <w:pPr>
        <w:pStyle w:val="ListParagraph"/>
        <w:numPr>
          <w:ilvl w:val="0"/>
          <w:numId w:val="1"/>
        </w:numPr>
      </w:pPr>
      <w:r>
        <w:t>Break</w:t>
      </w:r>
    </w:p>
    <w:p w14:paraId="7C234692" w14:textId="77777777" w:rsidR="000075A9" w:rsidRDefault="000075A9" w:rsidP="00A56561">
      <w:pPr>
        <w:pStyle w:val="Heading3"/>
      </w:pPr>
    </w:p>
    <w:p w14:paraId="705736AA" w14:textId="77777777" w:rsidR="00A56561" w:rsidRDefault="00A56561" w:rsidP="00A56561">
      <w:pPr>
        <w:pStyle w:val="Heading3"/>
      </w:pPr>
      <w:r>
        <w:t>2:3</w:t>
      </w:r>
      <w:r w:rsidR="000075A9">
        <w:t>0</w:t>
      </w:r>
      <w:r>
        <w:t>-</w:t>
      </w:r>
      <w:r w:rsidR="000075A9">
        <w:t>2:50</w:t>
      </w:r>
      <w:r>
        <w:t xml:space="preserve"> (</w:t>
      </w:r>
      <w:r w:rsidR="000075A9">
        <w:t>20</w:t>
      </w:r>
      <w:r>
        <w:t xml:space="preserve"> minutes)                                                                                                          </w:t>
      </w:r>
      <w:r w:rsidRPr="00A56561">
        <w:t xml:space="preserve"> </w:t>
      </w:r>
      <w:r>
        <w:t xml:space="preserve">lead by </w:t>
      </w:r>
      <w:ins w:id="43" w:author="llinfeng li" w:date="2015-10-29T22:11:00Z">
        <w:r w:rsidR="003A1671">
          <w:t>Tanya</w:t>
        </w:r>
      </w:ins>
      <w:del w:id="44" w:author="llinfeng li" w:date="2015-10-29T22:11:00Z">
        <w:r w:rsidDel="003A1671">
          <w:delText>Tenya</w:delText>
        </w:r>
      </w:del>
    </w:p>
    <w:p w14:paraId="5CD8F9B0" w14:textId="77777777" w:rsidR="00A56561" w:rsidRDefault="00A56561" w:rsidP="00A56561">
      <w:pPr>
        <w:pStyle w:val="ListParagraph"/>
        <w:numPr>
          <w:ilvl w:val="0"/>
          <w:numId w:val="1"/>
        </w:numPr>
      </w:pPr>
      <w:r>
        <w:t xml:space="preserve">Lecture </w:t>
      </w:r>
      <w:ins w:id="45" w:author="llinfeng li" w:date="2015-10-29T22:15:00Z">
        <w:r w:rsidR="003E16B5">
          <w:t>based on</w:t>
        </w:r>
      </w:ins>
      <w:del w:id="46" w:author="llinfeng li" w:date="2015-10-29T22:15:00Z">
        <w:r w:rsidDel="003E16B5">
          <w:delText>about</w:delText>
        </w:r>
      </w:del>
      <w:r>
        <w:t xml:space="preserve"> </w:t>
      </w:r>
      <w:ins w:id="47" w:author="llinfeng li" w:date="2015-10-29T22:11:00Z">
        <w:r w:rsidR="00096759">
          <w:t>"</w:t>
        </w:r>
      </w:ins>
      <w:del w:id="48" w:author="llinfeng li" w:date="2015-10-29T22:11:00Z">
        <w:r w:rsidDel="00096759">
          <w:delText>‘</w:delText>
        </w:r>
      </w:del>
      <w:r>
        <w:t>Networks, Crowds, and Markets</w:t>
      </w:r>
      <w:ins w:id="49" w:author="llinfeng li" w:date="2015-10-29T22:11:00Z">
        <w:r w:rsidR="00096759">
          <w:t>"</w:t>
        </w:r>
      </w:ins>
      <w:del w:id="50" w:author="llinfeng li" w:date="2015-10-29T22:11:00Z">
        <w:r w:rsidDel="00096759">
          <w:delText>’</w:delText>
        </w:r>
      </w:del>
      <w:ins w:id="51" w:author="llinfeng li" w:date="2015-10-29T22:11:00Z">
        <w:r w:rsidR="00096759">
          <w:t>, counted.</w:t>
        </w:r>
      </w:ins>
      <w:del w:id="52" w:author="llinfeng li" w:date="2015-10-29T22:11:00Z">
        <w:r w:rsidDel="00096759">
          <w:delText xml:space="preserve"> </w:delText>
        </w:r>
      </w:del>
      <w:r>
        <w:t xml:space="preserve">                                                             </w:t>
      </w:r>
    </w:p>
    <w:p w14:paraId="0AEFBE5D" w14:textId="77777777" w:rsidR="00A56561" w:rsidRDefault="0021785B" w:rsidP="00A56561">
      <w:pPr>
        <w:pStyle w:val="ListParagraph"/>
        <w:numPr>
          <w:ilvl w:val="1"/>
          <w:numId w:val="1"/>
        </w:numPr>
      </w:pPr>
      <w:ins w:id="53" w:author="llinfeng li" w:date="2015-10-29T22:15:00Z">
        <w:r>
          <w:t xml:space="preserve">Solution concept: </w:t>
        </w:r>
      </w:ins>
      <w:r w:rsidR="00A56561">
        <w:t>Nash Equilibrium</w:t>
      </w:r>
    </w:p>
    <w:p w14:paraId="2A66BF11" w14:textId="77777777" w:rsidR="00A56561" w:rsidRDefault="00A56561" w:rsidP="00A56561">
      <w:pPr>
        <w:pStyle w:val="ListParagraph"/>
        <w:numPr>
          <w:ilvl w:val="0"/>
          <w:numId w:val="1"/>
        </w:numPr>
      </w:pPr>
      <w:r>
        <w:t>Questions</w:t>
      </w:r>
      <w:ins w:id="54" w:author="llinfeng li" w:date="2015-10-29T22:15:00Z">
        <w:r w:rsidR="0021785B">
          <w:t xml:space="preserve">? If </w:t>
        </w:r>
      </w:ins>
      <w:ins w:id="55" w:author="llinfeng li" w:date="2015-10-29T22:16:00Z">
        <w:r w:rsidR="0021785B">
          <w:t>no question</w:t>
        </w:r>
      </w:ins>
      <w:ins w:id="56" w:author="llinfeng li" w:date="2015-10-29T22:15:00Z">
        <w:r w:rsidR="0021785B">
          <w:t>, let’s do an activity (quiz)</w:t>
        </w:r>
      </w:ins>
    </w:p>
    <w:p w14:paraId="42BCBB61" w14:textId="77777777" w:rsidR="000075A9" w:rsidRDefault="000075A9" w:rsidP="00604847">
      <w:pPr>
        <w:pStyle w:val="Heading3"/>
      </w:pPr>
    </w:p>
    <w:p w14:paraId="5D6D47A9" w14:textId="77777777" w:rsidR="00604847" w:rsidRDefault="000075A9" w:rsidP="00604847">
      <w:pPr>
        <w:pStyle w:val="Heading3"/>
      </w:pPr>
      <w:r>
        <w:t>2:50</w:t>
      </w:r>
      <w:r w:rsidR="00604847">
        <w:t>-3:</w:t>
      </w:r>
      <w:r>
        <w:t>1</w:t>
      </w:r>
      <w:r w:rsidR="00604847">
        <w:t>0 (</w:t>
      </w:r>
      <w:r>
        <w:t>2</w:t>
      </w:r>
      <w:r w:rsidR="00604847">
        <w:t xml:space="preserve">0 minutes)                                                                                      </w:t>
      </w:r>
      <w:r w:rsidR="00604847" w:rsidRPr="00A56561">
        <w:t xml:space="preserve"> </w:t>
      </w:r>
      <w:commentRangeStart w:id="57"/>
      <w:r w:rsidR="00604847">
        <w:t>lead by Linfeng and Chen</w:t>
      </w:r>
      <w:commentRangeEnd w:id="57"/>
      <w:r w:rsidR="002D1B99">
        <w:rPr>
          <w:rStyle w:val="CommentReference"/>
          <w:rFonts w:asciiTheme="minorHAnsi" w:eastAsiaTheme="minorEastAsia" w:hAnsiTheme="minorHAnsi" w:cstheme="minorBidi"/>
          <w:color w:val="auto"/>
        </w:rPr>
        <w:commentReference w:id="57"/>
      </w:r>
    </w:p>
    <w:p w14:paraId="44630CEA" w14:textId="77777777" w:rsidR="000075A9" w:rsidRDefault="000075A9" w:rsidP="000075A9">
      <w:pPr>
        <w:pStyle w:val="ListParagraph"/>
        <w:numPr>
          <w:ilvl w:val="0"/>
          <w:numId w:val="1"/>
        </w:numPr>
        <w:rPr>
          <w:ins w:id="58" w:author="llinfeng li" w:date="2015-10-29T22:17:00Z"/>
        </w:rPr>
      </w:pPr>
      <w:del w:id="59" w:author="llinfeng li" w:date="2015-10-29T22:16:00Z">
        <w:r w:rsidDel="002D1B99">
          <w:delText>A Coordination Activity ‘7 Nash Equilibrium’</w:delText>
        </w:r>
      </w:del>
      <w:ins w:id="60" w:author="llinfeng li" w:date="2015-10-29T22:17:00Z">
        <w:r w:rsidR="002D1B99">
          <w:t>Tacit Coordination Games, an example with 7 equilibria.</w:t>
        </w:r>
      </w:ins>
    </w:p>
    <w:p w14:paraId="26F343C7" w14:textId="77777777" w:rsidR="002D1B99" w:rsidRDefault="002D1B99" w:rsidP="002D1B99">
      <w:pPr>
        <w:pStyle w:val="ListParagraph"/>
        <w:numPr>
          <w:ilvl w:val="1"/>
          <w:numId w:val="1"/>
        </w:numPr>
        <w:pPrChange w:id="61" w:author="llinfeng li" w:date="2015-10-29T22:17:00Z">
          <w:pPr>
            <w:pStyle w:val="ListParagraph"/>
            <w:numPr>
              <w:numId w:val="1"/>
            </w:numPr>
            <w:ind w:hanging="360"/>
          </w:pPr>
        </w:pPrChange>
      </w:pPr>
      <w:ins w:id="62" w:author="llinfeng li" w:date="2015-10-29T22:17:00Z">
        <w:r>
          <w:t>Solve and explain</w:t>
        </w:r>
      </w:ins>
    </w:p>
    <w:p w14:paraId="5D7BE9CE" w14:textId="77777777" w:rsidR="000075A9" w:rsidRDefault="000075A9" w:rsidP="000075A9">
      <w:pPr>
        <w:pStyle w:val="Heading3"/>
      </w:pPr>
    </w:p>
    <w:p w14:paraId="75C56CBC" w14:textId="77777777" w:rsidR="000075A9" w:rsidRDefault="000075A9" w:rsidP="000075A9">
      <w:pPr>
        <w:pStyle w:val="Heading3"/>
      </w:pPr>
      <w:r>
        <w:t xml:space="preserve">3:10-3:30 (20 minutes)                                                                                                          </w:t>
      </w:r>
      <w:r w:rsidRPr="00A56561">
        <w:t xml:space="preserve"> </w:t>
      </w:r>
      <w:r>
        <w:t xml:space="preserve">lead by </w:t>
      </w:r>
      <w:ins w:id="63" w:author="llinfeng li" w:date="2015-10-29T22:11:00Z">
        <w:r w:rsidR="003A1671">
          <w:t>Tanya</w:t>
        </w:r>
      </w:ins>
      <w:del w:id="64" w:author="llinfeng li" w:date="2015-10-29T22:11:00Z">
        <w:r w:rsidDel="003A1671">
          <w:delText>Tenya</w:delText>
        </w:r>
      </w:del>
    </w:p>
    <w:p w14:paraId="31E94D87" w14:textId="64954ECE" w:rsidR="000075A9" w:rsidRPr="000075A9" w:rsidRDefault="000075A9" w:rsidP="000075A9">
      <w:pPr>
        <w:pStyle w:val="ListParagraph"/>
        <w:numPr>
          <w:ilvl w:val="0"/>
          <w:numId w:val="1"/>
        </w:numPr>
      </w:pPr>
      <w:del w:id="65" w:author="llinfeng li" w:date="2015-10-29T22:19:00Z">
        <w:r w:rsidDel="002E466F">
          <w:delText xml:space="preserve">Lecture about </w:delText>
        </w:r>
      </w:del>
      <w:ins w:id="66" w:author="llinfeng li" w:date="2015-10-29T22:19:00Z">
        <w:r w:rsidR="002E466F">
          <w:t xml:space="preserve">Draw connection to </w:t>
        </w:r>
      </w:ins>
      <w:r>
        <w:t xml:space="preserve">‘Behavioral Game </w:t>
      </w:r>
      <w:del w:id="67" w:author="llinfeng li" w:date="2015-10-29T22:19:00Z">
        <w:r w:rsidDel="002E466F">
          <w:delText xml:space="preserve">Theory’                                                              </w:delText>
        </w:r>
      </w:del>
      <w:ins w:id="68" w:author="llinfeng li" w:date="2015-10-29T22:19:00Z">
        <w:r w:rsidR="002E466F">
          <w:t>Theory’</w:t>
        </w:r>
        <w:r w:rsidR="002E466F">
          <w:t>, wrap up.</w:t>
        </w:r>
      </w:ins>
    </w:p>
    <w:p w14:paraId="5E4FF6CD" w14:textId="77777777" w:rsidR="000075A9" w:rsidRDefault="000075A9" w:rsidP="00A56561">
      <w:pPr>
        <w:pStyle w:val="Heading3"/>
      </w:pPr>
    </w:p>
    <w:p w14:paraId="3CBC109B" w14:textId="77777777" w:rsidR="00A56561" w:rsidRDefault="00A56561" w:rsidP="00A56561">
      <w:pPr>
        <w:pStyle w:val="Heading3"/>
      </w:pPr>
      <w:r>
        <w:t>3:</w:t>
      </w:r>
      <w:r w:rsidR="000075A9">
        <w:t>3</w:t>
      </w:r>
      <w:r>
        <w:t>0-3:40 (</w:t>
      </w:r>
      <w:r w:rsidR="000075A9">
        <w:t>1</w:t>
      </w:r>
      <w:r>
        <w:t xml:space="preserve">0 minutes)                                                                                      </w:t>
      </w:r>
      <w:r w:rsidRPr="00A56561">
        <w:t xml:space="preserve"> </w:t>
      </w:r>
      <w:r>
        <w:t>lead by Linfeng and Chen</w:t>
      </w:r>
    </w:p>
    <w:p w14:paraId="5DFAAB14" w14:textId="77777777" w:rsidR="002E466F" w:rsidRDefault="00A56561" w:rsidP="00A56561">
      <w:pPr>
        <w:pStyle w:val="ListParagraph"/>
        <w:numPr>
          <w:ilvl w:val="0"/>
          <w:numId w:val="1"/>
        </w:numPr>
        <w:rPr>
          <w:ins w:id="69" w:author="llinfeng li" w:date="2015-10-29T22:19:00Z"/>
        </w:rPr>
      </w:pPr>
      <w:r>
        <w:t xml:space="preserve">Lecture about ‘Bargaining, Communication, and Limited War’                 </w:t>
      </w:r>
    </w:p>
    <w:p w14:paraId="6C560943" w14:textId="262AA8C9" w:rsidR="002E466F" w:rsidRDefault="002E466F" w:rsidP="002E466F">
      <w:pPr>
        <w:pStyle w:val="ListParagraph"/>
        <w:numPr>
          <w:ilvl w:val="1"/>
          <w:numId w:val="1"/>
        </w:numPr>
        <w:rPr>
          <w:ins w:id="70" w:author="llinfeng li" w:date="2015-10-29T22:21:00Z"/>
        </w:rPr>
        <w:pPrChange w:id="71" w:author="llinfeng li" w:date="2015-10-29T22:21:00Z">
          <w:pPr>
            <w:pStyle w:val="ListParagraph"/>
            <w:numPr>
              <w:numId w:val="1"/>
            </w:numPr>
            <w:ind w:hanging="360"/>
          </w:pPr>
        </w:pPrChange>
      </w:pPr>
      <w:ins w:id="72" w:author="llinfeng li" w:date="2015-10-29T22:19:00Z">
        <w:r>
          <w:t xml:space="preserve">Jump out of the pure game theory context and </w:t>
        </w:r>
      </w:ins>
      <w:ins w:id="73" w:author="llinfeng li" w:date="2015-10-29T22:20:00Z">
        <w:r>
          <w:t>check out real-world contexts/conditions</w:t>
        </w:r>
      </w:ins>
    </w:p>
    <w:p w14:paraId="4D99F1CC" w14:textId="669E6D23" w:rsidR="002E466F" w:rsidRDefault="002E466F" w:rsidP="002E466F">
      <w:pPr>
        <w:pStyle w:val="ListParagraph"/>
        <w:ind w:left="1440"/>
        <w:pPrChange w:id="74" w:author="llinfeng li" w:date="2015-10-29T22:21:00Z">
          <w:pPr>
            <w:pStyle w:val="ListParagraph"/>
            <w:numPr>
              <w:numId w:val="1"/>
            </w:numPr>
            <w:ind w:hanging="360"/>
          </w:pPr>
        </w:pPrChange>
      </w:pPr>
      <w:ins w:id="75" w:author="llinfeng li" w:date="2015-10-29T22:21:00Z">
        <w:r>
          <w:t>Refer to slides for more on this.</w:t>
        </w:r>
      </w:ins>
    </w:p>
    <w:p w14:paraId="4A0B9290" w14:textId="77777777" w:rsidR="000075A9" w:rsidRDefault="000075A9" w:rsidP="00A56561">
      <w:pPr>
        <w:pStyle w:val="Heading3"/>
      </w:pPr>
    </w:p>
    <w:p w14:paraId="3902748E" w14:textId="77777777" w:rsidR="00A56561" w:rsidRDefault="00A56561" w:rsidP="00A56561">
      <w:pPr>
        <w:pStyle w:val="Heading3"/>
      </w:pPr>
      <w:r>
        <w:t xml:space="preserve">3:40-3:50 (10 minutes)                                                                                      </w:t>
      </w:r>
      <w:r w:rsidRPr="00A56561">
        <w:t xml:space="preserve"> </w:t>
      </w:r>
      <w:r>
        <w:t>lead by Linfeng and Chen</w:t>
      </w:r>
    </w:p>
    <w:p w14:paraId="2E3E480D" w14:textId="77777777" w:rsidR="00F63BAC" w:rsidRDefault="00A56561" w:rsidP="00F63BAC">
      <w:pPr>
        <w:pStyle w:val="ListParagraph"/>
        <w:numPr>
          <w:ilvl w:val="0"/>
          <w:numId w:val="1"/>
        </w:numPr>
      </w:pPr>
      <w:r>
        <w:t>Open Question</w:t>
      </w:r>
      <w:ins w:id="76" w:author="llinfeng li" w:date="2015-10-29T22:11:00Z">
        <w:r w:rsidR="00096759">
          <w:t xml:space="preserve"> (if applicable)</w:t>
        </w:r>
      </w:ins>
    </w:p>
    <w:p w14:paraId="265ED3BF" w14:textId="77777777" w:rsidR="000075A9" w:rsidRDefault="000075A9" w:rsidP="00F63BAC">
      <w:pPr>
        <w:pStyle w:val="Heading3"/>
      </w:pPr>
    </w:p>
    <w:p w14:paraId="1EEE02A2" w14:textId="77777777" w:rsidR="00F63BAC" w:rsidRDefault="00F63BAC" w:rsidP="00F63BAC">
      <w:pPr>
        <w:pStyle w:val="Heading3"/>
      </w:pPr>
      <w:r>
        <w:t xml:space="preserve">3:50-4:00 (10 minutes)                                                                                      </w:t>
      </w:r>
      <w:r w:rsidRPr="00A56561">
        <w:t xml:space="preserve"> </w:t>
      </w:r>
      <w:r>
        <w:t>lead by Linfeng and Chen</w:t>
      </w:r>
    </w:p>
    <w:p w14:paraId="2BE7B5D4" w14:textId="2C5F3856" w:rsidR="00F63BAC" w:rsidDel="002905B6" w:rsidRDefault="00F63BAC" w:rsidP="00F3126A">
      <w:pPr>
        <w:pStyle w:val="ListParagraph"/>
        <w:numPr>
          <w:ilvl w:val="0"/>
          <w:numId w:val="1"/>
        </w:numPr>
        <w:rPr>
          <w:del w:id="77" w:author="llinfeng li" w:date="2015-10-29T22:21:00Z"/>
        </w:rPr>
      </w:pPr>
      <w:r>
        <w:t>Reflection</w:t>
      </w:r>
    </w:p>
    <w:p w14:paraId="73374999" w14:textId="4D36E0AC" w:rsidR="00A56561" w:rsidRPr="005A0744" w:rsidDel="002905B6" w:rsidRDefault="00A56561" w:rsidP="00F3126A">
      <w:pPr>
        <w:pStyle w:val="ListParagraph"/>
        <w:rPr>
          <w:del w:id="78" w:author="llinfeng li" w:date="2015-10-29T22:21:00Z"/>
        </w:rPr>
      </w:pPr>
    </w:p>
    <w:p w14:paraId="3DAE8931" w14:textId="77777777" w:rsidR="00261657" w:rsidRDefault="00261657" w:rsidP="00F3126A">
      <w:pPr>
        <w:pStyle w:val="ListParagraph"/>
        <w:numPr>
          <w:ilvl w:val="0"/>
          <w:numId w:val="1"/>
        </w:numPr>
        <w:rPr>
          <w:ins w:id="79" w:author="llinfeng li" w:date="2015-10-29T22:21:00Z"/>
        </w:rPr>
      </w:pPr>
    </w:p>
    <w:p w14:paraId="2B0F6CA4" w14:textId="3A8C914A" w:rsidR="004E5462" w:rsidRDefault="004E5462" w:rsidP="00261657">
      <w:pPr>
        <w:rPr>
          <w:ins w:id="80" w:author="llinfeng li" w:date="2015-10-29T22:21:00Z"/>
        </w:rPr>
      </w:pPr>
    </w:p>
    <w:p w14:paraId="2480CF16" w14:textId="7C954738" w:rsidR="00261657" w:rsidRDefault="00261657">
      <w:pPr>
        <w:rPr>
          <w:ins w:id="81" w:author="llinfeng li" w:date="2015-10-29T22:21:00Z"/>
        </w:rPr>
      </w:pPr>
      <w:ins w:id="82" w:author="llinfeng li" w:date="2015-10-29T22:21:00Z">
        <w:r>
          <w:br w:type="page"/>
        </w:r>
      </w:ins>
    </w:p>
    <w:p w14:paraId="05DA3372" w14:textId="7E7E0AEB" w:rsidR="00261657" w:rsidRDefault="00261657" w:rsidP="00261657">
      <w:pPr>
        <w:pStyle w:val="Heading1"/>
        <w:rPr>
          <w:ins w:id="83" w:author="llinfeng li" w:date="2015-10-29T22:21:00Z"/>
        </w:rPr>
        <w:pPrChange w:id="84" w:author="llinfeng li" w:date="2015-10-29T22:21:00Z">
          <w:pPr/>
        </w:pPrChange>
      </w:pPr>
      <w:ins w:id="85" w:author="llinfeng li" w:date="2015-10-29T22:21:00Z">
        <w:r>
          <w:lastRenderedPageBreak/>
          <w:t>Schelling’s piece:</w:t>
        </w:r>
      </w:ins>
    </w:p>
    <w:p w14:paraId="4F2A8C38" w14:textId="6FCF080F" w:rsidR="00261657" w:rsidRDefault="00261657" w:rsidP="00261657">
      <w:pPr>
        <w:ind w:left="720" w:hanging="720"/>
        <w:rPr>
          <w:ins w:id="86" w:author="llinfeng li" w:date="2015-10-29T22:23:00Z"/>
        </w:rPr>
        <w:pPrChange w:id="87" w:author="llinfeng li" w:date="2015-10-29T22:23:00Z">
          <w:pPr/>
        </w:pPrChange>
      </w:pPr>
      <w:ins w:id="88" w:author="llinfeng li" w:date="2015-10-29T22:22:00Z">
        <w:r>
          <w:t xml:space="preserve">Here goes the content of reflection on Schelling’s piece. Shall trim these into PPT-Slides. I will probably use </w:t>
        </w:r>
      </w:ins>
      <w:ins w:id="89" w:author="llinfeng li" w:date="2015-10-29T22:23:00Z">
        <w:r>
          <w:t>some of the contents in my response paper.</w:t>
        </w:r>
      </w:ins>
    </w:p>
    <w:p w14:paraId="2992623A" w14:textId="323BFDDC" w:rsidR="00261657" w:rsidRDefault="00261657" w:rsidP="00261657">
      <w:pPr>
        <w:ind w:left="720" w:hanging="720"/>
        <w:rPr>
          <w:ins w:id="90" w:author="llinfeng li" w:date="2015-10-29T22:23:00Z"/>
        </w:rPr>
        <w:pPrChange w:id="91" w:author="llinfeng li" w:date="2015-10-29T22:23:00Z">
          <w:pPr/>
        </w:pPrChange>
      </w:pPr>
      <w:ins w:id="92" w:author="llinfeng li" w:date="2015-10-29T22:23:00Z">
        <w:r>
          <w:t>This is wired paragraph indentation, but fine.</w:t>
        </w:r>
      </w:ins>
    </w:p>
    <w:p w14:paraId="24462667" w14:textId="28DD0B27" w:rsidR="00261657" w:rsidRDefault="00261657" w:rsidP="00261657">
      <w:pPr>
        <w:ind w:left="720" w:hanging="720"/>
        <w:rPr>
          <w:ins w:id="93" w:author="llinfeng li" w:date="2015-10-29T22:23:00Z"/>
        </w:rPr>
        <w:pPrChange w:id="94" w:author="llinfeng li" w:date="2015-10-29T22:23:00Z">
          <w:pPr/>
        </w:pPrChange>
      </w:pPr>
      <w:ins w:id="95" w:author="llinfeng li" w:date="2015-10-29T22:23:00Z">
        <w:r>
          <w:t>Body Text:</w:t>
        </w:r>
      </w:ins>
    </w:p>
    <w:p w14:paraId="5C8B1850" w14:textId="0D70F3ED" w:rsidR="004E0EE7" w:rsidRDefault="00261657" w:rsidP="00261657">
      <w:pPr>
        <w:ind w:left="720" w:hanging="720"/>
        <w:rPr>
          <w:ins w:id="96" w:author="llinfeng li" w:date="2015-10-29T22:34:00Z"/>
        </w:rPr>
        <w:pPrChange w:id="97" w:author="llinfeng li" w:date="2015-10-29T22:23:00Z">
          <w:pPr/>
        </w:pPrChange>
      </w:pPr>
      <w:ins w:id="98" w:author="llinfeng li" w:date="2015-10-29T22:27:00Z">
        <w:r>
          <w:t xml:space="preserve">This early piece of Schelling’s work </w:t>
        </w:r>
      </w:ins>
      <w:ins w:id="99" w:author="llinfeng li" w:date="2015-10-29T22:28:00Z">
        <w:r>
          <w:t>is neither representative (of Schelling’s work) nor popular (</w:t>
        </w:r>
      </w:ins>
      <w:ins w:id="100" w:author="llinfeng li" w:date="2015-10-29T22:32:00Z">
        <w:r w:rsidR="00C1470B">
          <w:t>among other writings of Schelling’s as well as</w:t>
        </w:r>
      </w:ins>
      <w:ins w:id="101" w:author="llinfeng li" w:date="2015-10-29T22:33:00Z">
        <w:r w:rsidR="00C1470B">
          <w:t xml:space="preserve"> others’ works</w:t>
        </w:r>
      </w:ins>
      <w:ins w:id="102" w:author="llinfeng li" w:date="2015-10-29T22:32:00Z">
        <w:r w:rsidR="00C1470B">
          <w:t xml:space="preserve"> on the same topic).</w:t>
        </w:r>
      </w:ins>
    </w:p>
    <w:p w14:paraId="067AAFDB" w14:textId="77777777" w:rsidR="00DC29C1" w:rsidRDefault="004E0EE7" w:rsidP="00261657">
      <w:pPr>
        <w:ind w:left="720" w:hanging="720"/>
        <w:rPr>
          <w:ins w:id="103" w:author="llinfeng li" w:date="2015-10-29T22:37:00Z"/>
        </w:rPr>
      </w:pPr>
      <w:ins w:id="104" w:author="llinfeng li" w:date="2015-10-29T22:34:00Z">
        <w:r>
          <w:tab/>
          <w:t>[Citation plot on this?]</w:t>
        </w:r>
      </w:ins>
    </w:p>
    <w:p w14:paraId="390BA1B5" w14:textId="77777777" w:rsidR="00DC29C1" w:rsidRDefault="00DC29C1" w:rsidP="00261657">
      <w:pPr>
        <w:ind w:left="720" w:hanging="720"/>
        <w:rPr>
          <w:ins w:id="105" w:author="llinfeng li" w:date="2015-10-29T22:39:00Z"/>
        </w:rPr>
      </w:pPr>
      <w:ins w:id="106" w:author="llinfeng li" w:date="2015-10-29T22:37:00Z">
        <w:r>
          <w:tab/>
          <w:t>Most popular</w:t>
        </w:r>
      </w:ins>
      <w:ins w:id="107" w:author="llinfeng li" w:date="2015-10-29T22:39:00Z">
        <w:r>
          <w:t xml:space="preserve"> paper</w:t>
        </w:r>
      </w:ins>
      <w:ins w:id="108" w:author="llinfeng li" w:date="2015-10-29T22:37:00Z">
        <w:r>
          <w:t xml:space="preserve">: </w:t>
        </w:r>
        <w:r>
          <w:fldChar w:fldCharType="begin"/>
        </w:r>
        <w:r>
          <w:instrText xml:space="preserve"> HYPERLINK "</w:instrText>
        </w:r>
        <w:r w:rsidRPr="00DC29C1">
          <w:instrText>https://scholar.google.com/scholar?hl=en&amp;num=100&amp;ie=UTF-8&amp;q=Dynamic+Models+of+Segregation</w:instrText>
        </w:r>
        <w:r>
          <w:instrText xml:space="preserve">" </w:instrText>
        </w:r>
        <w:r>
          <w:fldChar w:fldCharType="separate"/>
        </w:r>
        <w:r w:rsidRPr="00D552E2">
          <w:rPr>
            <w:rStyle w:val="Hyperlink"/>
          </w:rPr>
          <w:t>https://scholar.google.com/scholar?hl=en&amp;num=100&amp;ie=UTF-8&amp;q=Dynamic+Models+of+Segregation</w:t>
        </w:r>
        <w:r>
          <w:fldChar w:fldCharType="end"/>
        </w:r>
      </w:ins>
    </w:p>
    <w:p w14:paraId="67178C5F" w14:textId="62223452" w:rsidR="004E0EE7" w:rsidRDefault="00DC29C1" w:rsidP="00261657">
      <w:pPr>
        <w:ind w:left="720" w:hanging="720"/>
        <w:rPr>
          <w:ins w:id="109" w:author="llinfeng li" w:date="2015-10-29T22:39:00Z"/>
        </w:rPr>
        <w:pPrChange w:id="110" w:author="llinfeng li" w:date="2015-10-29T22:23:00Z">
          <w:pPr/>
        </w:pPrChange>
      </w:pPr>
      <w:ins w:id="111" w:author="llinfeng li" w:date="2015-10-29T22:39:00Z">
        <w:r>
          <w:tab/>
          <w:t xml:space="preserve">Other works: </w:t>
        </w:r>
        <w:r>
          <w:fldChar w:fldCharType="begin"/>
        </w:r>
        <w:r>
          <w:instrText xml:space="preserve"> HYPERLINK "</w:instrText>
        </w:r>
        <w:r w:rsidRPr="00DC29C1">
          <w:instrText>https://scholar.google.com/scholar?as_q=&amp;as_epq=&amp;as_oq=&amp;as_eq=&amp;as_occt=any&amp;as_sauthors=TC+Schelling&amp;as_publication=&amp;as_ylo=&amp;as_yhi=&amp;hl=en&amp;as_sdt=0,23</w:instrText>
        </w:r>
        <w:r>
          <w:instrText xml:space="preserve">" </w:instrText>
        </w:r>
        <w:r>
          <w:fldChar w:fldCharType="separate"/>
        </w:r>
        <w:r w:rsidRPr="00D552E2">
          <w:rPr>
            <w:rStyle w:val="Hyperlink"/>
          </w:rPr>
          <w:t>https://scholar.google.com/scholar?as_q=&amp;as_epq=&amp;as_oq=&amp;as_eq=&amp;as_occt=any&amp;as_sauthors=TC+Schelling&amp;as_publication=&amp;as_ylo=&amp;as_yhi=&amp;hl=en&amp;as_sdt=0,23</w:t>
        </w:r>
        <w:r>
          <w:fldChar w:fldCharType="end"/>
        </w:r>
      </w:ins>
    </w:p>
    <w:p w14:paraId="125B2B80" w14:textId="77777777" w:rsidR="00DC29C1" w:rsidRDefault="00DC29C1" w:rsidP="00261657">
      <w:pPr>
        <w:ind w:left="720" w:hanging="720"/>
        <w:rPr>
          <w:ins w:id="112" w:author="llinfeng li" w:date="2015-10-29T22:39:00Z"/>
        </w:rPr>
        <w:pPrChange w:id="113" w:author="llinfeng li" w:date="2015-10-29T22:23:00Z">
          <w:pPr/>
        </w:pPrChange>
      </w:pPr>
    </w:p>
    <w:p w14:paraId="42869C7D" w14:textId="1235AB77" w:rsidR="00261657" w:rsidRDefault="00C1470B" w:rsidP="00261657">
      <w:pPr>
        <w:ind w:left="720" w:hanging="720"/>
        <w:rPr>
          <w:ins w:id="114" w:author="llinfeng li" w:date="2015-10-29T22:41:00Z"/>
        </w:rPr>
        <w:pPrChange w:id="115" w:author="llinfeng li" w:date="2015-10-29T22:23:00Z">
          <w:pPr/>
        </w:pPrChange>
      </w:pPr>
      <w:ins w:id="116" w:author="llinfeng li" w:date="2015-10-29T22:32:00Z">
        <w:r>
          <w:t xml:space="preserve"> </w:t>
        </w:r>
      </w:ins>
      <w:ins w:id="117" w:author="llinfeng li" w:date="2015-10-29T22:33:00Z">
        <w:r>
          <w:t xml:space="preserve">Nevertheless, </w:t>
        </w:r>
      </w:ins>
      <w:ins w:id="118" w:author="llinfeng li" w:date="2015-10-29T22:34:00Z">
        <w:r>
          <w:t xml:space="preserve">it </w:t>
        </w:r>
      </w:ins>
      <w:ins w:id="119" w:author="llinfeng li" w:date="2015-10-29T22:45:00Z">
        <w:r w:rsidR="00A1118E">
          <w:t xml:space="preserve">covers nearly everything </w:t>
        </w:r>
      </w:ins>
      <w:ins w:id="120" w:author="llinfeng li" w:date="2015-10-29T22:51:00Z">
        <w:r w:rsidR="003C00FF">
          <w:t xml:space="preserve">about game theory </w:t>
        </w:r>
      </w:ins>
      <w:ins w:id="121" w:author="llinfeng li" w:date="2015-10-29T22:45:00Z">
        <w:r w:rsidR="00A1118E">
          <w:t>that has been formally studied later.</w:t>
        </w:r>
      </w:ins>
    </w:p>
    <w:p w14:paraId="66384973" w14:textId="77777777" w:rsidR="00A1118E" w:rsidRDefault="00A1118E" w:rsidP="00DC29C1">
      <w:pPr>
        <w:pStyle w:val="ListParagraph"/>
        <w:numPr>
          <w:ilvl w:val="0"/>
          <w:numId w:val="2"/>
        </w:numPr>
        <w:rPr>
          <w:ins w:id="122" w:author="llinfeng li" w:date="2015-10-29T22:46:00Z"/>
        </w:rPr>
      </w:pPr>
      <w:ins w:id="123" w:author="llinfeng li" w:date="2015-10-29T22:45:00Z">
        <w:r>
          <w:t>Individual interest: common interest</w:t>
        </w:r>
      </w:ins>
      <w:ins w:id="124" w:author="llinfeng li" w:date="2015-10-29T22:46:00Z">
        <w:r>
          <w:t>s</w:t>
        </w:r>
      </w:ins>
      <w:ins w:id="125" w:author="llinfeng li" w:date="2015-10-29T22:45:00Z">
        <w:r>
          <w:t xml:space="preserve"> vs conflict interests</w:t>
        </w:r>
      </w:ins>
    </w:p>
    <w:p w14:paraId="4DAA039B" w14:textId="40CBEE52" w:rsidR="00A1118E" w:rsidRDefault="00A1118E" w:rsidP="00DC29C1">
      <w:pPr>
        <w:pStyle w:val="ListParagraph"/>
        <w:numPr>
          <w:ilvl w:val="0"/>
          <w:numId w:val="2"/>
        </w:numPr>
        <w:rPr>
          <w:ins w:id="126" w:author="llinfeng li" w:date="2015-10-29T22:49:00Z"/>
        </w:rPr>
      </w:pPr>
      <w:ins w:id="127" w:author="llinfeng li" w:date="2015-10-29T22:46:00Z">
        <w:r>
          <w:t xml:space="preserve">Communication </w:t>
        </w:r>
      </w:ins>
      <w:ins w:id="128" w:author="llinfeng li" w:date="2015-10-29T22:50:00Z">
        <w:r w:rsidR="00BF145C">
          <w:t>and signaling</w:t>
        </w:r>
      </w:ins>
    </w:p>
    <w:p w14:paraId="230A6403" w14:textId="1FE02E40" w:rsidR="00DC29C1" w:rsidRDefault="003C1FC6" w:rsidP="00DC29C1">
      <w:pPr>
        <w:pStyle w:val="ListParagraph"/>
        <w:numPr>
          <w:ilvl w:val="0"/>
          <w:numId w:val="2"/>
        </w:numPr>
        <w:rPr>
          <w:ins w:id="129" w:author="llinfeng li" w:date="2015-10-29T22:46:00Z"/>
        </w:rPr>
        <w:pPrChange w:id="130" w:author="llinfeng li" w:date="2015-10-29T22:41:00Z">
          <w:pPr/>
        </w:pPrChange>
      </w:pPr>
      <w:ins w:id="131" w:author="llinfeng li" w:date="2015-10-29T22:50:00Z">
        <w:r>
          <w:t xml:space="preserve">Strategic games under </w:t>
        </w:r>
      </w:ins>
      <w:ins w:id="132" w:author="llinfeng li" w:date="2015-10-29T22:49:00Z">
        <w:r w:rsidR="00A1118E">
          <w:t>Incomplete information</w:t>
        </w:r>
      </w:ins>
    </w:p>
    <w:p w14:paraId="1DEB1EB3" w14:textId="77777777" w:rsidR="003B7EDE" w:rsidRDefault="00892212" w:rsidP="006343FA">
      <w:pPr>
        <w:pStyle w:val="ListParagraph"/>
        <w:numPr>
          <w:ilvl w:val="0"/>
          <w:numId w:val="2"/>
        </w:numPr>
        <w:rPr>
          <w:ins w:id="133" w:author="llinfeng li" w:date="2015-10-29T22:51:00Z"/>
        </w:rPr>
      </w:pPr>
      <w:ins w:id="134" w:author="llinfeng li" w:date="2015-10-29T22:50:00Z">
        <w:r>
          <w:t>Payoffs that include e</w:t>
        </w:r>
      </w:ins>
      <w:ins w:id="135" w:author="llinfeng li" w:date="2015-10-29T22:48:00Z">
        <w:r w:rsidR="00A1118E">
          <w:t xml:space="preserve">xternality and </w:t>
        </w:r>
      </w:ins>
      <w:ins w:id="136" w:author="llinfeng li" w:date="2015-10-29T22:50:00Z">
        <w:r w:rsidR="00DB6859">
          <w:t>identity</w:t>
        </w:r>
      </w:ins>
      <w:ins w:id="137" w:author="llinfeng li" w:date="2015-10-29T22:51:00Z">
        <w:r w:rsidR="00323985">
          <w:t xml:space="preserve"> (fairness)</w:t>
        </w:r>
      </w:ins>
    </w:p>
    <w:p w14:paraId="0BAA9EB7" w14:textId="4F0081FA" w:rsidR="00A1118E" w:rsidRDefault="003B7EDE" w:rsidP="006343FA">
      <w:pPr>
        <w:pStyle w:val="ListParagraph"/>
        <w:numPr>
          <w:ilvl w:val="0"/>
          <w:numId w:val="2"/>
        </w:numPr>
        <w:rPr>
          <w:ins w:id="138" w:author="llinfeng li" w:date="2015-10-29T22:52:00Z"/>
        </w:rPr>
        <w:pPrChange w:id="139" w:author="llinfeng li" w:date="2015-10-29T22:41:00Z">
          <w:pPr/>
        </w:pPrChange>
      </w:pPr>
      <w:ins w:id="140" w:author="llinfeng li" w:date="2015-10-29T22:52:00Z">
        <w:r>
          <w:t>Etc</w:t>
        </w:r>
      </w:ins>
    </w:p>
    <w:p w14:paraId="2ADDA1EA" w14:textId="77777777" w:rsidR="003B7EDE" w:rsidRDefault="003B7EDE" w:rsidP="001D638F">
      <w:pPr>
        <w:rPr>
          <w:ins w:id="141" w:author="llinfeng li" w:date="2015-10-29T22:52:00Z"/>
        </w:rPr>
      </w:pPr>
    </w:p>
    <w:p w14:paraId="13995891" w14:textId="08AEAD22" w:rsidR="003B7EDE" w:rsidRDefault="003B7EDE" w:rsidP="001D638F">
      <w:pPr>
        <w:rPr>
          <w:ins w:id="142" w:author="llinfeng li" w:date="2015-10-29T22:52:00Z"/>
        </w:rPr>
      </w:pPr>
      <w:ins w:id="143" w:author="llinfeng li" w:date="2015-10-29T22:52:00Z">
        <w:r>
          <w:t xml:space="preserve">The takeaway from Schelling’s piece: </w:t>
        </w:r>
      </w:ins>
    </w:p>
    <w:p w14:paraId="15EB8DE1" w14:textId="1E41186E" w:rsidR="003B7EDE" w:rsidRDefault="001D638F" w:rsidP="001D638F">
      <w:pPr>
        <w:pStyle w:val="ListParagraph"/>
        <w:numPr>
          <w:ilvl w:val="0"/>
          <w:numId w:val="1"/>
        </w:numPr>
        <w:rPr>
          <w:ins w:id="144" w:author="llinfeng li" w:date="2015-10-29T22:52:00Z"/>
        </w:rPr>
        <w:pPrChange w:id="145" w:author="llinfeng li" w:date="2015-10-29T22:52:00Z">
          <w:pPr/>
        </w:pPrChange>
      </w:pPr>
      <w:ins w:id="146" w:author="llinfeng li" w:date="2015-10-29T22:52:00Z">
        <w:r>
          <w:t>Under the contexts of limited war where communication channels are scarce and unreliable:</w:t>
        </w:r>
      </w:ins>
    </w:p>
    <w:p w14:paraId="7A58083D" w14:textId="3EDDB0AB" w:rsidR="001D638F" w:rsidRDefault="001D638F" w:rsidP="001D638F">
      <w:pPr>
        <w:pStyle w:val="ListParagraph"/>
        <w:numPr>
          <w:ilvl w:val="1"/>
          <w:numId w:val="1"/>
        </w:numPr>
        <w:rPr>
          <w:ins w:id="147" w:author="llinfeng li" w:date="2015-10-29T22:54:00Z"/>
        </w:rPr>
        <w:pPrChange w:id="148" w:author="llinfeng li" w:date="2015-10-29T22:53:00Z">
          <w:pPr/>
        </w:pPrChange>
      </w:pPr>
      <w:ins w:id="149" w:author="llinfeng li" w:date="2015-10-29T22:53:00Z">
        <w:r>
          <w:t>Should simplify payoff scheme (</w:t>
        </w:r>
      </w:ins>
      <w:ins w:id="150" w:author="llinfeng li" w:date="2015-10-29T22:54:00Z">
        <w:r>
          <w:t>completing banning against nukes</w:t>
        </w:r>
        <w:r>
          <w:rPr>
            <w:rFonts w:hint="eastAsia"/>
          </w:rPr>
          <w:t>)</w:t>
        </w:r>
      </w:ins>
    </w:p>
    <w:p w14:paraId="59CF52CE" w14:textId="244CB947" w:rsidR="001D638F" w:rsidRPr="00261657" w:rsidRDefault="001D638F" w:rsidP="001D638F">
      <w:pPr>
        <w:pStyle w:val="ListParagraph"/>
        <w:numPr>
          <w:ilvl w:val="1"/>
          <w:numId w:val="1"/>
        </w:numPr>
        <w:pPrChange w:id="151" w:author="llinfeng li" w:date="2015-10-29T22:53:00Z">
          <w:pPr/>
        </w:pPrChange>
      </w:pPr>
      <w:ins w:id="152" w:author="llinfeng li" w:date="2015-10-29T22:54:00Z">
        <w:r>
          <w:t xml:space="preserve">Should simplify strategy profiles (as suggested: to make creditable </w:t>
        </w:r>
      </w:ins>
      <w:ins w:id="153" w:author="llinfeng li" w:date="2015-10-29T22:55:00Z">
        <w:r>
          <w:t xml:space="preserve">decisions through </w:t>
        </w:r>
        <w:r>
          <w:t xml:space="preserve">unilateral </w:t>
        </w:r>
        <w:r>
          <w:t>action</w:t>
        </w:r>
        <w:bookmarkStart w:id="154" w:name="_GoBack"/>
        <w:bookmarkEnd w:id="154"/>
        <w:r>
          <w:t>s)</w:t>
        </w:r>
      </w:ins>
    </w:p>
    <w:sectPr w:rsidR="001D638F" w:rsidRPr="00261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7" w:author="llinfeng li" w:date="2015-10-29T22:18:00Z" w:initials="ll">
    <w:p w14:paraId="4EFA9C33" w14:textId="77777777" w:rsidR="002D1B99" w:rsidRDefault="002D1B99">
      <w:pPr>
        <w:pStyle w:val="CommentText"/>
      </w:pPr>
      <w:r>
        <w:rPr>
          <w:rStyle w:val="CommentReference"/>
        </w:rPr>
        <w:annotationRef/>
      </w:r>
      <w:r>
        <w:t>Are you sure on this? Let’s let Tanya handle this.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FA9C3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E4372"/>
    <w:multiLevelType w:val="hybridMultilevel"/>
    <w:tmpl w:val="78528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81D95"/>
    <w:multiLevelType w:val="hybridMultilevel"/>
    <w:tmpl w:val="B73024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C0714"/>
    <w:multiLevelType w:val="hybridMultilevel"/>
    <w:tmpl w:val="F628DC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linfeng li">
    <w15:presenceInfo w15:providerId="Windows Live" w15:userId="bc086804fcaef0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37D"/>
    <w:rsid w:val="000075A9"/>
    <w:rsid w:val="00035BD3"/>
    <w:rsid w:val="00072802"/>
    <w:rsid w:val="00096759"/>
    <w:rsid w:val="001179A5"/>
    <w:rsid w:val="00195306"/>
    <w:rsid w:val="001D638F"/>
    <w:rsid w:val="0021785B"/>
    <w:rsid w:val="00235E87"/>
    <w:rsid w:val="00261657"/>
    <w:rsid w:val="002905B6"/>
    <w:rsid w:val="002D1B99"/>
    <w:rsid w:val="002D37D6"/>
    <w:rsid w:val="002E466F"/>
    <w:rsid w:val="00323985"/>
    <w:rsid w:val="00333CA0"/>
    <w:rsid w:val="003A1671"/>
    <w:rsid w:val="003B7EDE"/>
    <w:rsid w:val="003C00FF"/>
    <w:rsid w:val="003C1FC6"/>
    <w:rsid w:val="003E16B5"/>
    <w:rsid w:val="00443487"/>
    <w:rsid w:val="004E0EE7"/>
    <w:rsid w:val="004E5462"/>
    <w:rsid w:val="0050233D"/>
    <w:rsid w:val="005957F0"/>
    <w:rsid w:val="005A0744"/>
    <w:rsid w:val="00604847"/>
    <w:rsid w:val="006A439C"/>
    <w:rsid w:val="00892212"/>
    <w:rsid w:val="009E5F88"/>
    <w:rsid w:val="00A1118E"/>
    <w:rsid w:val="00A56561"/>
    <w:rsid w:val="00BC1272"/>
    <w:rsid w:val="00BF145C"/>
    <w:rsid w:val="00C1470B"/>
    <w:rsid w:val="00C24C39"/>
    <w:rsid w:val="00D0283D"/>
    <w:rsid w:val="00D93A89"/>
    <w:rsid w:val="00DB6859"/>
    <w:rsid w:val="00DC29C1"/>
    <w:rsid w:val="00E463E7"/>
    <w:rsid w:val="00E70BDD"/>
    <w:rsid w:val="00F0568E"/>
    <w:rsid w:val="00F2337D"/>
    <w:rsid w:val="00F34468"/>
    <w:rsid w:val="00F6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EC47"/>
  <w15:chartTrackingRefBased/>
  <w15:docId w15:val="{6523CDA8-AEC1-48B1-95E1-EBA62BCB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4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4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4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4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54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54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E54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0075A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D1B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1B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1B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1B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1B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B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B9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29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C8A8C-7855-4E1C-AD76-E1676AA25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Chen</dc:creator>
  <cp:keywords/>
  <dc:description/>
  <cp:lastModifiedBy>llinfeng li</cp:lastModifiedBy>
  <cp:revision>34</cp:revision>
  <dcterms:created xsi:type="dcterms:W3CDTF">2015-10-29T22:55:00Z</dcterms:created>
  <dcterms:modified xsi:type="dcterms:W3CDTF">2015-10-30T02:55:00Z</dcterms:modified>
</cp:coreProperties>
</file>